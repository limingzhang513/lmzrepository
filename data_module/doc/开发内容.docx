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D96" w:rsidRDefault="00D54D96" w:rsidP="00D54D96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训练数据处理模块</w:t>
      </w:r>
    </w:p>
    <w:p w:rsidR="009D7C73" w:rsidRDefault="00D54D96" w:rsidP="00D54D96">
      <w:pPr>
        <w:ind w:left="105" w:hangingChars="50" w:hanging="105"/>
        <w:jc w:val="left"/>
      </w:pPr>
      <w:r>
        <w:rPr>
          <w:noProof/>
        </w:rPr>
        <w:drawing>
          <wp:inline distT="0" distB="0" distL="0" distR="0">
            <wp:extent cx="5322808" cy="300654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19" cy="3012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4D96" w:rsidRDefault="00D54D96" w:rsidP="00D54D96">
      <w:pPr>
        <w:ind w:left="105" w:hangingChars="50" w:hanging="105"/>
        <w:jc w:val="left"/>
      </w:pPr>
    </w:p>
    <w:p w:rsidR="00970B4A" w:rsidRPr="00D54D96" w:rsidRDefault="00D54D96" w:rsidP="00D54D96">
      <w:pPr>
        <w:ind w:left="105" w:hangingChars="50" w:hanging="105"/>
        <w:jc w:val="left"/>
      </w:pPr>
      <w:r w:rsidRPr="00D54D96">
        <w:rPr>
          <w:rFonts w:hint="eastAsia"/>
        </w:rPr>
        <w:t>用户建立数据集，向数据集中上传图片，对该图片进行存储、标注、去重等处理；</w:t>
      </w:r>
      <w:r w:rsidR="00970B4A">
        <w:rPr>
          <w:rFonts w:hint="eastAsia"/>
        </w:rPr>
        <w:t>对外</w:t>
      </w:r>
      <w:r w:rsidR="00970B4A">
        <w:t>提供图片上传、下载接口。</w:t>
      </w:r>
    </w:p>
    <w:p w:rsidR="00D54D96" w:rsidRPr="00D54D96" w:rsidRDefault="00D54D96" w:rsidP="00D54D96">
      <w:pPr>
        <w:ind w:left="105" w:hangingChars="50" w:hanging="105"/>
        <w:jc w:val="left"/>
      </w:pPr>
      <w:r>
        <w:t xml:space="preserve">1. </w:t>
      </w:r>
      <w:r w:rsidRPr="00D54D96">
        <w:rPr>
          <w:rFonts w:hint="eastAsia"/>
        </w:rPr>
        <w:t>网站</w:t>
      </w:r>
      <w:r w:rsidRPr="00D54D96">
        <w:t>/接口：</w:t>
      </w:r>
    </w:p>
    <w:p w:rsidR="00D54D96" w:rsidRPr="00D54D96" w:rsidRDefault="00D54D96" w:rsidP="00052338">
      <w:pPr>
        <w:ind w:leftChars="200" w:left="708" w:hangingChars="137" w:hanging="288"/>
        <w:jc w:val="left"/>
      </w:pPr>
      <w:r w:rsidRPr="00D54D96">
        <w:t>a. 用户模块：</w:t>
      </w:r>
      <w:r w:rsidRPr="00EC175D">
        <w:rPr>
          <w:strike/>
          <w:rPrChange w:id="0" w:author="sunyibo" w:date="2018-07-12T16:19:00Z">
            <w:rPr/>
          </w:rPrChange>
        </w:rPr>
        <w:t>管理员；</w:t>
      </w:r>
      <w:r w:rsidRPr="00D54D96">
        <w:t>普通用户（数据集和数据进行增删改）；标注用户（仅能标注图片）；</w:t>
      </w:r>
    </w:p>
    <w:p w:rsidR="00D54D96" w:rsidRPr="00D54D96" w:rsidRDefault="00D54D96" w:rsidP="00C34C1B">
      <w:pPr>
        <w:ind w:leftChars="200" w:left="525" w:hangingChars="50" w:hanging="105"/>
        <w:jc w:val="left"/>
      </w:pPr>
      <w:r w:rsidRPr="00D54D96">
        <w:t>b. 数据集维护：增删改查；</w:t>
      </w:r>
    </w:p>
    <w:p w:rsidR="00D54D96" w:rsidRPr="00D54D96" w:rsidRDefault="00D54D96" w:rsidP="00C34C1B">
      <w:pPr>
        <w:ind w:leftChars="200" w:left="525" w:hangingChars="50" w:hanging="105"/>
        <w:jc w:val="left"/>
      </w:pPr>
      <w:r w:rsidRPr="00D54D96">
        <w:t>c. 数据维护：增（上传、爬虫）、删、改（标注）、</w:t>
      </w:r>
      <w:r w:rsidRPr="00EC175D">
        <w:rPr>
          <w:strike/>
          <w:rPrChange w:id="1" w:author="sunyibo" w:date="2018-07-12T16:19:00Z">
            <w:rPr/>
          </w:rPrChange>
        </w:rPr>
        <w:t>下载</w:t>
      </w:r>
    </w:p>
    <w:p w:rsidR="00D54D96" w:rsidRPr="00D54D96" w:rsidRDefault="00C34C1B" w:rsidP="00D54D96">
      <w:pPr>
        <w:ind w:left="105" w:hangingChars="50" w:hanging="105"/>
        <w:jc w:val="left"/>
      </w:pPr>
      <w:r>
        <w:rPr>
          <w:rFonts w:hint="eastAsia"/>
        </w:rPr>
        <w:t>2</w:t>
      </w:r>
      <w:r>
        <w:t xml:space="preserve">. </w:t>
      </w:r>
      <w:r w:rsidR="00D54D96" w:rsidRPr="00D54D96">
        <w:rPr>
          <w:rFonts w:hint="eastAsia"/>
        </w:rPr>
        <w:t>消息队列：</w:t>
      </w:r>
    </w:p>
    <w:p w:rsidR="00D54D96" w:rsidRPr="00D54D96" w:rsidRDefault="00C34C1B" w:rsidP="00C34C1B">
      <w:pPr>
        <w:ind w:firstLine="420"/>
        <w:jc w:val="left"/>
      </w:pPr>
      <w:r>
        <w:t xml:space="preserve">a. </w:t>
      </w:r>
      <w:r w:rsidR="00D54D96" w:rsidRPr="00D54D96">
        <w:rPr>
          <w:rFonts w:hint="eastAsia"/>
        </w:rPr>
        <w:t>将爬虫、</w:t>
      </w:r>
      <w:ins w:id="2" w:author="sunyibo" w:date="2018-07-12T16:19:00Z">
        <w:r w:rsidR="00EC175D">
          <w:rPr>
            <w:rFonts w:hint="eastAsia"/>
          </w:rPr>
          <w:t>预</w:t>
        </w:r>
      </w:ins>
      <w:r w:rsidR="00D54D96" w:rsidRPr="00D54D96">
        <w:rPr>
          <w:rFonts w:hint="eastAsia"/>
        </w:rPr>
        <w:t>标注、质检等图像处理以任务形式分发至数据处理模块处理</w:t>
      </w:r>
    </w:p>
    <w:p w:rsidR="00D54D96" w:rsidRPr="00D54D96" w:rsidRDefault="00C34C1B" w:rsidP="00D54D96">
      <w:pPr>
        <w:ind w:left="105" w:hangingChars="50" w:hanging="105"/>
        <w:jc w:val="left"/>
      </w:pPr>
      <w:r>
        <w:rPr>
          <w:rFonts w:hint="eastAsia"/>
        </w:rPr>
        <w:t xml:space="preserve">3. </w:t>
      </w:r>
      <w:r w:rsidR="00D54D96" w:rsidRPr="00D54D96">
        <w:rPr>
          <w:rFonts w:hint="eastAsia"/>
        </w:rPr>
        <w:t>数据处理模块：</w:t>
      </w:r>
    </w:p>
    <w:p w:rsidR="00D54D96" w:rsidRDefault="00C34C1B" w:rsidP="00C34C1B">
      <w:pPr>
        <w:ind w:left="105" w:firstLine="315"/>
        <w:jc w:val="left"/>
      </w:pPr>
      <w:r>
        <w:t xml:space="preserve">a. </w:t>
      </w:r>
      <w:r w:rsidR="00D54D96" w:rsidRPr="00D54D96">
        <w:t>进行图像处理，主要由研究院开发</w:t>
      </w:r>
    </w:p>
    <w:p w:rsidR="00944BA8" w:rsidRPr="00D54D96" w:rsidRDefault="00944BA8" w:rsidP="00C34C1B">
      <w:pPr>
        <w:ind w:left="105" w:firstLine="315"/>
        <w:jc w:val="left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集群</w:t>
      </w:r>
    </w:p>
    <w:p w:rsidR="00D54D96" w:rsidRPr="00D54D96" w:rsidRDefault="00C34C1B" w:rsidP="00D54D96">
      <w:pPr>
        <w:ind w:left="105" w:hangingChars="50" w:hanging="105"/>
        <w:jc w:val="left"/>
      </w:pPr>
      <w:r>
        <w:rPr>
          <w:rFonts w:hint="eastAsia"/>
        </w:rPr>
        <w:t xml:space="preserve">4. </w:t>
      </w:r>
      <w:r w:rsidR="00D54D96" w:rsidRPr="00D54D96">
        <w:rPr>
          <w:rFonts w:hint="eastAsia"/>
        </w:rPr>
        <w:t>存储：</w:t>
      </w:r>
    </w:p>
    <w:p w:rsidR="00D54D96" w:rsidRPr="00D54D96" w:rsidRDefault="00C34C1B" w:rsidP="00FA09DF">
      <w:pPr>
        <w:ind w:left="105" w:firstLine="315"/>
        <w:jc w:val="left"/>
      </w:pPr>
      <w:r>
        <w:rPr>
          <w:rFonts w:hint="eastAsia"/>
        </w:rPr>
        <w:t xml:space="preserve">a. </w:t>
      </w:r>
      <w:r w:rsidR="00D54D96" w:rsidRPr="00D54D96">
        <w:rPr>
          <w:rFonts w:hint="eastAsia"/>
        </w:rPr>
        <w:t>存储图片</w:t>
      </w:r>
      <w:r w:rsidR="00FA09DF">
        <w:rPr>
          <w:rFonts w:hint="eastAsia"/>
        </w:rPr>
        <w:t>（</w:t>
      </w:r>
      <w:r w:rsidR="00EC7C90">
        <w:rPr>
          <w:rFonts w:hint="eastAsia"/>
        </w:rPr>
        <w:t>～</w:t>
      </w:r>
      <w:r w:rsidR="00FA09DF">
        <w:rPr>
          <w:rFonts w:hint="eastAsia"/>
        </w:rPr>
        <w:t>1MB，10w～100w量级）</w:t>
      </w:r>
      <w:r w:rsidR="00D54D96" w:rsidRPr="00D54D96">
        <w:rPr>
          <w:rFonts w:hint="eastAsia"/>
        </w:rPr>
        <w:t>及其标注文件</w:t>
      </w:r>
      <w:r w:rsidR="00D54D96" w:rsidRPr="00D54D96">
        <w:t>(文本)，以及图片打包后文件</w:t>
      </w:r>
    </w:p>
    <w:p w:rsidR="00D54D96" w:rsidRPr="00D54D96" w:rsidRDefault="00C34C1B" w:rsidP="00C34C1B">
      <w:pPr>
        <w:ind w:left="105" w:firstLine="315"/>
        <w:jc w:val="left"/>
      </w:pPr>
      <w:r>
        <w:rPr>
          <w:rFonts w:hint="eastAsia"/>
        </w:rPr>
        <w:t xml:space="preserve">b. </w:t>
      </w:r>
      <w:r w:rsidR="00D54D96" w:rsidRPr="00D54D96">
        <w:rPr>
          <w:rFonts w:hint="eastAsia"/>
        </w:rPr>
        <w:t>分布式形式</w:t>
      </w:r>
    </w:p>
    <w:p w:rsidR="00D54D96" w:rsidRPr="00D54D96" w:rsidRDefault="00C34C1B" w:rsidP="00D54D96">
      <w:pPr>
        <w:ind w:left="105" w:hangingChars="50" w:hanging="105"/>
        <w:jc w:val="left"/>
      </w:pPr>
      <w:r>
        <w:rPr>
          <w:rFonts w:hint="eastAsia"/>
        </w:rPr>
        <w:t xml:space="preserve">5. </w:t>
      </w:r>
      <w:r w:rsidR="00D54D96" w:rsidRPr="00D54D96">
        <w:rPr>
          <w:rFonts w:hint="eastAsia"/>
        </w:rPr>
        <w:t>数据库：</w:t>
      </w:r>
    </w:p>
    <w:p w:rsidR="00D54D96" w:rsidRPr="00D54D96" w:rsidRDefault="00C34C1B" w:rsidP="00C34C1B">
      <w:pPr>
        <w:ind w:left="105" w:firstLine="315"/>
        <w:jc w:val="left"/>
      </w:pPr>
      <w:r>
        <w:rPr>
          <w:rFonts w:hint="eastAsia"/>
        </w:rPr>
        <w:t xml:space="preserve">a. </w:t>
      </w:r>
      <w:r w:rsidR="00D54D96" w:rsidRPr="00D54D96">
        <w:rPr>
          <w:rFonts w:hint="eastAsia"/>
        </w:rPr>
        <w:t>存储数据集信息</w:t>
      </w:r>
    </w:p>
    <w:p w:rsidR="00D54D96" w:rsidRPr="00D54D96" w:rsidRDefault="00C34C1B" w:rsidP="00C34C1B">
      <w:pPr>
        <w:ind w:left="105" w:firstLine="315"/>
        <w:jc w:val="left"/>
      </w:pPr>
      <w:r>
        <w:rPr>
          <w:rFonts w:hint="eastAsia"/>
        </w:rPr>
        <w:t xml:space="preserve">b. </w:t>
      </w:r>
      <w:r w:rsidR="00D54D96" w:rsidRPr="00D54D96">
        <w:rPr>
          <w:rFonts w:hint="eastAsia"/>
        </w:rPr>
        <w:t>存储图片路径、标注路径等</w:t>
      </w:r>
    </w:p>
    <w:p w:rsidR="00D54D96" w:rsidRDefault="00D54D96" w:rsidP="00D54D96">
      <w:pPr>
        <w:ind w:left="105" w:hangingChars="50" w:hanging="105"/>
        <w:jc w:val="left"/>
        <w:rPr>
          <w:ins w:id="3" w:author="sunyibo" w:date="2018-07-12T16:20:00Z"/>
        </w:rPr>
      </w:pPr>
    </w:p>
    <w:p w:rsidR="00E51F84" w:rsidRDefault="00866A40" w:rsidP="00D54D96">
      <w:pPr>
        <w:ind w:left="105" w:hangingChars="50" w:hanging="105"/>
        <w:jc w:val="left"/>
        <w:rPr>
          <w:ins w:id="4" w:author="sunyibo" w:date="2018-07-12T17:07:00Z"/>
        </w:rPr>
      </w:pPr>
      <w:ins w:id="5" w:author="sunyibo" w:date="2018-07-12T17:07:00Z">
        <w:r>
          <w:rPr>
            <w:rFonts w:hint="eastAsia"/>
          </w:rPr>
          <w:t>上传</w:t>
        </w:r>
        <w:r>
          <w:t>图片操作后台逻辑</w:t>
        </w:r>
      </w:ins>
    </w:p>
    <w:p w:rsidR="00866A40" w:rsidRDefault="0024747B" w:rsidP="00D54D96">
      <w:pPr>
        <w:ind w:left="105" w:hangingChars="50" w:hanging="105"/>
        <w:jc w:val="left"/>
        <w:rPr>
          <w:ins w:id="6" w:author="sunyibo" w:date="2018-07-12T16:20:00Z"/>
          <w:rFonts w:hint="eastAsia"/>
        </w:rPr>
      </w:pPr>
      <w:ins w:id="7" w:author="sunyibo" w:date="2018-07-12T17:08:00Z">
        <w:r>
          <w:rPr>
            <w:noProof/>
          </w:rPr>
          <w:lastRenderedPageBreak/>
          <w:drawing>
            <wp:inline distT="0" distB="0" distL="0" distR="0" wp14:anchorId="439AF0EE">
              <wp:extent cx="5276128" cy="2538865"/>
              <wp:effectExtent l="0" t="0" r="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17435" cy="2558742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:rsidR="00E51F84" w:rsidRDefault="00E51F84" w:rsidP="00D54D96">
      <w:pPr>
        <w:ind w:left="105" w:hangingChars="50" w:hanging="105"/>
        <w:jc w:val="left"/>
        <w:rPr>
          <w:ins w:id="8" w:author="sunyibo" w:date="2018-07-12T17:09:00Z"/>
        </w:rPr>
      </w:pPr>
    </w:p>
    <w:p w:rsidR="009223D1" w:rsidRDefault="00393D20" w:rsidP="00D54D96">
      <w:pPr>
        <w:ind w:left="105" w:hangingChars="50" w:hanging="105"/>
        <w:jc w:val="left"/>
        <w:rPr>
          <w:ins w:id="9" w:author="sunyibo" w:date="2018-07-12T17:09:00Z"/>
        </w:rPr>
      </w:pPr>
      <w:ins w:id="10" w:author="sunyibo" w:date="2018-07-12T17:34:00Z">
        <w:r>
          <w:rPr>
            <w:rFonts w:hint="eastAsia"/>
          </w:rPr>
          <w:t>MQ</w:t>
        </w:r>
      </w:ins>
      <w:ins w:id="11" w:author="sunyibo" w:date="2018-07-12T17:18:00Z">
        <w:r w:rsidR="009223D1">
          <w:rPr>
            <w:rFonts w:hint="eastAsia"/>
          </w:rPr>
          <w:t>任务</w:t>
        </w:r>
      </w:ins>
      <w:ins w:id="12" w:author="sunyibo" w:date="2018-07-12T17:09:00Z">
        <w:r w:rsidR="009223D1">
          <w:t>后台逻辑</w:t>
        </w:r>
      </w:ins>
    </w:p>
    <w:p w:rsidR="009223D1" w:rsidRDefault="00393D20" w:rsidP="00D54D96">
      <w:pPr>
        <w:ind w:left="105" w:hangingChars="50" w:hanging="105"/>
        <w:jc w:val="left"/>
        <w:rPr>
          <w:ins w:id="13" w:author="sunyibo" w:date="2018-07-12T17:18:00Z"/>
        </w:rPr>
      </w:pPr>
      <w:ins w:id="14" w:author="sunyibo" w:date="2018-07-12T17:34:00Z">
        <w:r>
          <w:rPr>
            <w:noProof/>
          </w:rPr>
          <w:drawing>
            <wp:inline distT="0" distB="0" distL="0" distR="0" wp14:anchorId="6DA0F525">
              <wp:extent cx="3959302" cy="1152250"/>
              <wp:effectExtent l="0" t="0" r="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4127" cy="1182757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  <w:bookmarkStart w:id="15" w:name="_GoBack"/>
      <w:bookmarkEnd w:id="15"/>
    </w:p>
    <w:p w:rsidR="00DC54C6" w:rsidRDefault="00DC54C6" w:rsidP="00D54D96">
      <w:pPr>
        <w:ind w:left="105" w:hangingChars="50" w:hanging="105"/>
        <w:jc w:val="left"/>
        <w:rPr>
          <w:ins w:id="16" w:author="sunyibo" w:date="2018-07-12T17:18:00Z"/>
        </w:rPr>
      </w:pPr>
    </w:p>
    <w:p w:rsidR="00DC54C6" w:rsidRDefault="00DC54C6" w:rsidP="00D54D96">
      <w:pPr>
        <w:ind w:left="105" w:hangingChars="50" w:hanging="105"/>
        <w:jc w:val="left"/>
        <w:rPr>
          <w:ins w:id="17" w:author="sunyibo" w:date="2018-07-12T17:09:00Z"/>
          <w:rFonts w:hint="eastAsia"/>
        </w:rPr>
      </w:pPr>
    </w:p>
    <w:p w:rsidR="009223D1" w:rsidRPr="00D54D96" w:rsidRDefault="009223D1" w:rsidP="00D54D96">
      <w:pPr>
        <w:ind w:left="105" w:hangingChars="50" w:hanging="105"/>
        <w:jc w:val="left"/>
        <w:rPr>
          <w:rFonts w:hint="eastAsia"/>
        </w:rPr>
      </w:pPr>
    </w:p>
    <w:p w:rsidR="00D54D96" w:rsidRDefault="00364FF7" w:rsidP="00D54D96">
      <w:pPr>
        <w:ind w:left="105" w:hangingChars="50" w:hanging="105"/>
        <w:jc w:val="left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模型训练模块</w:t>
      </w:r>
    </w:p>
    <w:p w:rsidR="00364FF7" w:rsidRPr="00D54D96" w:rsidRDefault="00364FF7" w:rsidP="00D54D96">
      <w:pPr>
        <w:ind w:left="105" w:hangingChars="50" w:hanging="105"/>
        <w:jc w:val="left"/>
      </w:pPr>
      <w:r>
        <w:rPr>
          <w:noProof/>
        </w:rPr>
        <w:drawing>
          <wp:inline distT="0" distB="0" distL="0" distR="0">
            <wp:extent cx="5289172" cy="2987548"/>
            <wp:effectExtent l="0" t="0" r="6985" b="381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27" cy="2998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4D96" w:rsidRDefault="00364FF7" w:rsidP="00D54D96">
      <w:pPr>
        <w:ind w:left="105" w:hangingChars="50" w:hanging="105"/>
        <w:jc w:val="left"/>
      </w:pPr>
      <w:r>
        <w:rPr>
          <w:rFonts w:hint="eastAsia"/>
        </w:rPr>
        <w:t>用户</w:t>
      </w:r>
      <w:r>
        <w:t>新建模型，指定</w:t>
      </w:r>
      <w:r>
        <w:rPr>
          <w:rFonts w:hint="eastAsia"/>
        </w:rPr>
        <w:t>使用</w:t>
      </w:r>
      <w:r>
        <w:t>的训练</w:t>
      </w:r>
      <w:r>
        <w:rPr>
          <w:rFonts w:hint="eastAsia"/>
        </w:rPr>
        <w:t>数据</w:t>
      </w:r>
      <w:r>
        <w:t>，配置训练参数</w:t>
      </w:r>
      <w:r w:rsidR="00431D76">
        <w:rPr>
          <w:rFonts w:hint="eastAsia"/>
        </w:rPr>
        <w:t>。模型</w:t>
      </w:r>
      <w:r w:rsidR="00431D76">
        <w:t>由</w:t>
      </w:r>
      <w:r w:rsidR="00431D76">
        <w:rPr>
          <w:rFonts w:hint="eastAsia"/>
        </w:rPr>
        <w:t>训练集群</w:t>
      </w:r>
      <w:r w:rsidR="00431D76">
        <w:t>训练</w:t>
      </w:r>
      <w:r w:rsidR="00431D76">
        <w:rPr>
          <w:rFonts w:hint="eastAsia"/>
        </w:rPr>
        <w:t>，可视化训练过</w:t>
      </w:r>
      <w:r w:rsidR="00431D76">
        <w:rPr>
          <w:rFonts w:hint="eastAsia"/>
        </w:rPr>
        <w:lastRenderedPageBreak/>
        <w:t>程</w:t>
      </w:r>
      <w:r w:rsidR="00431D76">
        <w:t>、结果，提供模型下载；</w:t>
      </w:r>
    </w:p>
    <w:p w:rsidR="00431D76" w:rsidRDefault="00431D76" w:rsidP="00431D76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网站</w:t>
      </w:r>
      <w:r>
        <w:t>，接口：</w:t>
      </w:r>
    </w:p>
    <w:p w:rsidR="00431D76" w:rsidRDefault="00431D76" w:rsidP="00431D76">
      <w:pPr>
        <w:pStyle w:val="a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用户</w:t>
      </w:r>
      <w:r>
        <w:t>模块：管理员；普通用户；</w:t>
      </w:r>
      <w:r>
        <w:rPr>
          <w:rFonts w:hint="eastAsia"/>
        </w:rPr>
        <w:t>与</w:t>
      </w:r>
      <w:r>
        <w:t>训练数据处理模块同步</w:t>
      </w:r>
    </w:p>
    <w:p w:rsidR="00431D76" w:rsidRDefault="00431D76" w:rsidP="00431D76">
      <w:pPr>
        <w:pStyle w:val="a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模型</w:t>
      </w:r>
      <w:r>
        <w:t>配置：</w:t>
      </w:r>
      <w:r>
        <w:rPr>
          <w:rFonts w:hint="eastAsia"/>
        </w:rPr>
        <w:t>由</w:t>
      </w:r>
      <w:r>
        <w:t>用户上传模型配置文件</w:t>
      </w:r>
    </w:p>
    <w:p w:rsidR="00431D76" w:rsidRDefault="00431D76" w:rsidP="00431D76">
      <w:pPr>
        <w:pStyle w:val="a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训练数据</w:t>
      </w:r>
      <w:r>
        <w:t>配置：读取</w:t>
      </w:r>
      <w:r w:rsidRPr="00431D76">
        <w:rPr>
          <w:rFonts w:hint="eastAsia"/>
        </w:rPr>
        <w:t>训练数据处理模块</w:t>
      </w:r>
      <w:r>
        <w:rPr>
          <w:rFonts w:hint="eastAsia"/>
        </w:rPr>
        <w:t>数据</w:t>
      </w:r>
    </w:p>
    <w:p w:rsidR="00431D76" w:rsidRDefault="00431D76" w:rsidP="00431D76">
      <w:pPr>
        <w:pStyle w:val="a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训练</w:t>
      </w:r>
      <w:r>
        <w:t>任务配置：任务增删查，任务参数配置</w:t>
      </w:r>
    </w:p>
    <w:p w:rsidR="00431D76" w:rsidRDefault="008D2A6C" w:rsidP="00431D76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任务</w:t>
      </w:r>
      <w:r>
        <w:t>分配、计算资源分配：</w:t>
      </w:r>
    </w:p>
    <w:p w:rsidR="008D2A6C" w:rsidRDefault="008D2A6C" w:rsidP="008D2A6C">
      <w:pPr>
        <w:pStyle w:val="a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主要由研究院完成</w:t>
      </w:r>
    </w:p>
    <w:p w:rsidR="008D2A6C" w:rsidRDefault="008D2A6C" w:rsidP="00431D76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训练集群</w:t>
      </w:r>
      <w:r>
        <w:t>：</w:t>
      </w:r>
    </w:p>
    <w:p w:rsidR="008D2A6C" w:rsidRDefault="008D2A6C" w:rsidP="008D2A6C">
      <w:pPr>
        <w:pStyle w:val="a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主要由</w:t>
      </w:r>
      <w:r>
        <w:t>研究院完成</w:t>
      </w:r>
    </w:p>
    <w:p w:rsidR="008D2A6C" w:rsidRDefault="008D2A6C" w:rsidP="00431D76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存储</w:t>
      </w:r>
      <w:r>
        <w:t>：</w:t>
      </w:r>
    </w:p>
    <w:p w:rsidR="008D2A6C" w:rsidRDefault="008D2A6C" w:rsidP="008D2A6C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用于</w:t>
      </w:r>
      <w:r>
        <w:t>储存训练数据</w:t>
      </w:r>
      <w:r>
        <w:rPr>
          <w:rFonts w:hint="eastAsia"/>
        </w:rPr>
        <w:t>（打包的</w:t>
      </w:r>
      <w:r>
        <w:t>），训练模型，日志</w:t>
      </w:r>
    </w:p>
    <w:p w:rsidR="008D2A6C" w:rsidRDefault="008D2A6C" w:rsidP="008D2A6C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分布式</w:t>
      </w:r>
    </w:p>
    <w:p w:rsidR="008D2A6C" w:rsidRDefault="008D2A6C" w:rsidP="00431D76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数据库</w:t>
      </w:r>
      <w:r>
        <w:t>：</w:t>
      </w:r>
    </w:p>
    <w:p w:rsidR="008D2A6C" w:rsidRDefault="00F74BA9" w:rsidP="008D2A6C">
      <w:pPr>
        <w:pStyle w:val="a8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储存</w:t>
      </w:r>
      <w:r w:rsidR="008D2A6C">
        <w:rPr>
          <w:rFonts w:hint="eastAsia"/>
        </w:rPr>
        <w:t>模型</w:t>
      </w:r>
      <w:r w:rsidR="008D2A6C">
        <w:t>信息</w:t>
      </w:r>
    </w:p>
    <w:p w:rsidR="008D2A6C" w:rsidRPr="00431D76" w:rsidRDefault="00F74BA9" w:rsidP="008D2A6C">
      <w:pPr>
        <w:pStyle w:val="a8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储存</w:t>
      </w:r>
      <w:r w:rsidR="008D2A6C">
        <w:rPr>
          <w:rFonts w:hint="eastAsia"/>
        </w:rPr>
        <w:t>训练任务</w:t>
      </w:r>
      <w:r w:rsidR="008D2A6C">
        <w:t>信息</w:t>
      </w:r>
    </w:p>
    <w:sectPr w:rsidR="008D2A6C" w:rsidRPr="00431D76" w:rsidSect="00C85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941" w:rsidRDefault="00E71941" w:rsidP="00D54D96">
      <w:r>
        <w:separator/>
      </w:r>
    </w:p>
  </w:endnote>
  <w:endnote w:type="continuationSeparator" w:id="0">
    <w:p w:rsidR="00E71941" w:rsidRDefault="00E71941" w:rsidP="00D54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941" w:rsidRDefault="00E71941" w:rsidP="00D54D96">
      <w:r>
        <w:separator/>
      </w:r>
    </w:p>
  </w:footnote>
  <w:footnote w:type="continuationSeparator" w:id="0">
    <w:p w:rsidR="00E71941" w:rsidRDefault="00E71941" w:rsidP="00D54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51A73"/>
    <w:multiLevelType w:val="hybridMultilevel"/>
    <w:tmpl w:val="23CE1870"/>
    <w:lvl w:ilvl="0" w:tplc="BE680C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AB0213"/>
    <w:multiLevelType w:val="hybridMultilevel"/>
    <w:tmpl w:val="9B14CD2C"/>
    <w:lvl w:ilvl="0" w:tplc="1B943E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7310816"/>
    <w:multiLevelType w:val="hybridMultilevel"/>
    <w:tmpl w:val="05D051C0"/>
    <w:lvl w:ilvl="0" w:tplc="8BDA8E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F101568"/>
    <w:multiLevelType w:val="hybridMultilevel"/>
    <w:tmpl w:val="76681186"/>
    <w:lvl w:ilvl="0" w:tplc="D4F41664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0C15A2"/>
    <w:multiLevelType w:val="hybridMultilevel"/>
    <w:tmpl w:val="AED49E2A"/>
    <w:lvl w:ilvl="0" w:tplc="804EB6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A0D5F54"/>
    <w:multiLevelType w:val="hybridMultilevel"/>
    <w:tmpl w:val="40C42346"/>
    <w:lvl w:ilvl="0" w:tplc="5C7C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B65B6E"/>
    <w:multiLevelType w:val="hybridMultilevel"/>
    <w:tmpl w:val="574C5E62"/>
    <w:lvl w:ilvl="0" w:tplc="964ECA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D691786"/>
    <w:multiLevelType w:val="hybridMultilevel"/>
    <w:tmpl w:val="7448519E"/>
    <w:lvl w:ilvl="0" w:tplc="FDB83F00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761245D"/>
    <w:multiLevelType w:val="hybridMultilevel"/>
    <w:tmpl w:val="AB205698"/>
    <w:lvl w:ilvl="0" w:tplc="C9A66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nyibo">
    <w15:presenceInfo w15:providerId="None" w15:userId="sunyib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45CA"/>
    <w:rsid w:val="00052338"/>
    <w:rsid w:val="00095ED3"/>
    <w:rsid w:val="000D4BA3"/>
    <w:rsid w:val="001F6D90"/>
    <w:rsid w:val="00203C18"/>
    <w:rsid w:val="00245CCE"/>
    <w:rsid w:val="0024747B"/>
    <w:rsid w:val="003518A3"/>
    <w:rsid w:val="00364FF7"/>
    <w:rsid w:val="00393D20"/>
    <w:rsid w:val="00431D76"/>
    <w:rsid w:val="004D02C5"/>
    <w:rsid w:val="00731658"/>
    <w:rsid w:val="00866A40"/>
    <w:rsid w:val="008D2A6C"/>
    <w:rsid w:val="008E1F66"/>
    <w:rsid w:val="009223D1"/>
    <w:rsid w:val="00944BA8"/>
    <w:rsid w:val="00970B4A"/>
    <w:rsid w:val="009D7C73"/>
    <w:rsid w:val="00BF2F10"/>
    <w:rsid w:val="00C34C1B"/>
    <w:rsid w:val="00C85A10"/>
    <w:rsid w:val="00CA2E7A"/>
    <w:rsid w:val="00D54D96"/>
    <w:rsid w:val="00DC54C6"/>
    <w:rsid w:val="00E51F84"/>
    <w:rsid w:val="00E71941"/>
    <w:rsid w:val="00EC175D"/>
    <w:rsid w:val="00EC7C90"/>
    <w:rsid w:val="00F74BA9"/>
    <w:rsid w:val="00F945CA"/>
    <w:rsid w:val="00FA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9B216"/>
  <w15:docId w15:val="{E3709CF6-8017-40E8-B55F-83D252D4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A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D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D9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54D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54D96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FA09D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A09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2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7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91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9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83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8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7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5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92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4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4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6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0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3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41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9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66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9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sunyibo</dc:creator>
  <cp:keywords/>
  <dc:description/>
  <cp:lastModifiedBy>sunyibo</cp:lastModifiedBy>
  <cp:revision>28</cp:revision>
  <dcterms:created xsi:type="dcterms:W3CDTF">2018-05-28T01:57:00Z</dcterms:created>
  <dcterms:modified xsi:type="dcterms:W3CDTF">2018-07-12T09:34:00Z</dcterms:modified>
</cp:coreProperties>
</file>